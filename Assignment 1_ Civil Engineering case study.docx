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4459D" w14:textId="77777777" w:rsidR="00060F30" w:rsidRDefault="00E535C4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Assignment 1: Civil Engineering case study</w:t>
      </w:r>
    </w:p>
    <w:p w14:paraId="3F3F7EC3" w14:textId="77777777" w:rsidR="00060F30" w:rsidRDefault="00060F30">
      <w:pPr>
        <w:rPr>
          <w:b/>
          <w:sz w:val="36"/>
          <w:szCs w:val="36"/>
        </w:rPr>
      </w:pPr>
    </w:p>
    <w:p w14:paraId="01EED9CF" w14:textId="77777777" w:rsidR="00060F30" w:rsidRDefault="00E535C4">
      <w:pPr>
        <w:jc w:val="center"/>
        <w:rPr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Problem statement</w:t>
      </w:r>
      <w:r>
        <w:rPr>
          <w:sz w:val="36"/>
          <w:szCs w:val="36"/>
          <w:u w:val="single"/>
        </w:rPr>
        <w:t xml:space="preserve"> </w:t>
      </w:r>
    </w:p>
    <w:p w14:paraId="43267AF1" w14:textId="77777777" w:rsidR="00060F30" w:rsidRDefault="00060F30">
      <w:pPr>
        <w:rPr>
          <w:sz w:val="28"/>
          <w:szCs w:val="28"/>
          <w:u w:val="single"/>
        </w:rPr>
      </w:pPr>
    </w:p>
    <w:p w14:paraId="364757DB" w14:textId="37D4F0CD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 am creating a program that allows the user to calculate and design a rectangular reinforced concrete beam that is supported on two masonry walls 200mm thick and length L. The beam has to carry a distributed permanent load g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(kN/m) and a variable load q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(kN/m). There must be a 60% margin for permanent load and 20% margin for the variable load. The reinforced concrete unit has a constant weight of  25 kN/m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uw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ins w:id="0" w:author="Zhi-han Ansen Lai" w:date="2019-09-17T07:0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7F26AB88" w14:textId="77777777" w:rsidR="00F06350" w:rsidRDefault="00F06350">
      <w:pPr>
        <w:rPr>
          <w:sz w:val="28"/>
          <w:szCs w:val="28"/>
        </w:rPr>
      </w:pPr>
    </w:p>
    <w:p w14:paraId="6A02310A" w14:textId="0C497E7D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designing the beam </w:t>
      </w:r>
      <w:r w:rsidR="00F06350">
        <w:rPr>
          <w:rFonts w:ascii="Times New Roman" w:eastAsia="Times New Roman" w:hAnsi="Times New Roman" w:cs="Times New Roman"/>
          <w:sz w:val="24"/>
          <w:szCs w:val="24"/>
        </w:rPr>
        <w:t xml:space="preserve">I am going to compute the </w:t>
      </w:r>
      <w:r>
        <w:rPr>
          <w:rFonts w:ascii="Times New Roman" w:eastAsia="Times New Roman" w:hAnsi="Times New Roman" w:cs="Times New Roman"/>
          <w:sz w:val="24"/>
          <w:szCs w:val="24"/>
        </w:rPr>
        <w:t>depth and width, total characteristic load, shear force, and bending moment</w:t>
      </w:r>
      <w:r w:rsidR="00F06350">
        <w:rPr>
          <w:rFonts w:ascii="Times New Roman" w:eastAsia="Times New Roman" w:hAnsi="Times New Roman" w:cs="Times New Roman"/>
          <w:sz w:val="24"/>
          <w:szCs w:val="24"/>
        </w:rPr>
        <w:t xml:space="preserve"> of the beam.</w:t>
      </w:r>
    </w:p>
    <w:p w14:paraId="71204D95" w14:textId="77777777" w:rsidR="00060F30" w:rsidRDefault="00060F3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F4D3E1E" w14:textId="77777777" w:rsidR="00060F30" w:rsidRDefault="00E535C4">
      <w:pPr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Gathering Information / Input and Output</w:t>
      </w:r>
    </w:p>
    <w:p w14:paraId="515501CE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5330DE2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Formulas needed:</w:t>
      </w:r>
    </w:p>
    <w:p w14:paraId="52A86CF8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694614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Beam Size:</w:t>
      </w:r>
    </w:p>
    <w:p w14:paraId="3BB23AE4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8A1D90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Depth of the beam (h) = Length / 14</w:t>
      </w:r>
    </w:p>
    <w:p w14:paraId="309CE3E5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FA614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Width of the beam (b) = 0.4 * h </w:t>
      </w:r>
    </w:p>
    <w:p w14:paraId="57F31798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DD0341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that depth and width parameters are in millimeter. </w:t>
      </w:r>
    </w:p>
    <w:p w14:paraId="70D290B4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063D27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Total Characteristic Load: </w:t>
      </w:r>
    </w:p>
    <w:p w14:paraId="5F64F36F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DBC33D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Beam self-weight (W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) = Depth (h) * Width (b) * 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uw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DDD3CE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1334BE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characteristic permanent action = W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g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DB2BA0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25615B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C) Shear Force and Bending Moment: </w:t>
      </w:r>
    </w:p>
    <w:p w14:paraId="0B14BDCC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C1F781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First, we need to calculate the Design Action: </w:t>
      </w:r>
    </w:p>
    <w:p w14:paraId="6D40D2C6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E2D7A2" w14:textId="77777777" w:rsidR="00060F30" w:rsidRDefault="00E535C4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= (1+ PERMANENT_LOAD_MARGIN)g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 (1 + VARIABLE_LOAD_MARGIN)q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B775CA9" w14:textId="77777777" w:rsidR="00060F30" w:rsidRDefault="00060F3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D2A8E25" w14:textId="02E4FD9A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the shear force (V) is calculated as: V = W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d</w:t>
      </w:r>
      <w:r w:rsidR="00F06350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6350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L/2 </w:t>
      </w:r>
    </w:p>
    <w:p w14:paraId="749BF79B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76F12B" w14:textId="089C662B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the bending moment (M) is calculated as: M = W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6350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/8</w:t>
      </w:r>
    </w:p>
    <w:p w14:paraId="540EBBD6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48E9F1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Now for the user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439D4B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-All inputs are via keyboard entry</w:t>
      </w:r>
    </w:p>
    <w:p w14:paraId="18F5F873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492214" w14:textId="77777777" w:rsidR="00060F30" w:rsidRDefault="00E535C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need to get the length in meters from the user</w:t>
      </w:r>
    </w:p>
    <w:p w14:paraId="23AD2BFD" w14:textId="77777777" w:rsidR="00060F30" w:rsidRDefault="00E535C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permanent load g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kN/m </w:t>
      </w:r>
    </w:p>
    <w:p w14:paraId="457D50C4" w14:textId="77777777" w:rsidR="00060F30" w:rsidRDefault="00E535C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variable load q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kN/m</w:t>
      </w:r>
    </w:p>
    <w:p w14:paraId="73905075" w14:textId="77777777" w:rsidR="00060F30" w:rsidRDefault="00E535C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Integer to repeat program or exit</w:t>
      </w:r>
    </w:p>
    <w:p w14:paraId="026B8FDE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7AF8C2" w14:textId="77777777" w:rsidR="00060F30" w:rsidRDefault="00E535C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14:paraId="4FA624C3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DD282E" w14:textId="77777777" w:rsidR="00060F30" w:rsidRDefault="00E535C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Depth and Width in mm</w:t>
      </w:r>
    </w:p>
    <w:p w14:paraId="465B304C" w14:textId="77777777" w:rsidR="00060F30" w:rsidRDefault="00E535C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characteristic load in kN/m</w:t>
      </w:r>
    </w:p>
    <w:p w14:paraId="3358A74E" w14:textId="77777777" w:rsidR="00060F30" w:rsidRDefault="00E535C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Shear Force in kN</w:t>
      </w:r>
    </w:p>
    <w:p w14:paraId="6B17310D" w14:textId="77777777" w:rsidR="00060F30" w:rsidRDefault="00E535C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Bending moment in kNm</w:t>
      </w:r>
    </w:p>
    <w:p w14:paraId="73C1B821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C1C64B" w14:textId="77777777" w:rsidR="00060F30" w:rsidRDefault="00E535C4">
      <w:pPr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Test Cases and Algorithm</w:t>
      </w:r>
    </w:p>
    <w:p w14:paraId="49E11246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86D7E7" w14:textId="77777777" w:rsidR="00060F30" w:rsidRDefault="00E535C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TEST CASE 1</w:t>
      </w:r>
    </w:p>
    <w:p w14:paraId="021595E8" w14:textId="77777777" w:rsidR="00060F30" w:rsidRDefault="00060F3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124A8B8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software designs a rectangular beam.</w:t>
      </w:r>
    </w:p>
    <w:p w14:paraId="4669609B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the beam specifications: </w:t>
      </w:r>
    </w:p>
    <w:p w14:paraId="53ABE8E8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Length: 6</w:t>
      </w:r>
    </w:p>
    <w:p w14:paraId="0512FAE1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Permanent load (gk, kN/m): 10 </w:t>
      </w:r>
    </w:p>
    <w:p w14:paraId="442F411C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Variable load (qk, kN/m): 8 </w:t>
      </w:r>
    </w:p>
    <w:p w14:paraId="63E1B1ED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73BA5F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is a summary of the beam design: </w:t>
      </w:r>
    </w:p>
    <w:p w14:paraId="46C1B038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minimum values for the size of the beam are: Depth = 429 mm, Width = 172 mm </w:t>
      </w:r>
    </w:p>
    <w:p w14:paraId="0F9228CB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total characteristic load = 11.8386 kN/m </w:t>
      </w:r>
    </w:p>
    <w:p w14:paraId="75339C0E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Shear force (V) = 76.8 kN </w:t>
      </w:r>
    </w:p>
    <w:p w14:paraId="57F6BAA6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Bending moment (M) = 115.2 kNm </w:t>
      </w:r>
    </w:p>
    <w:p w14:paraId="2F634BFF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1 to repeat or any other number to exit: 2</w:t>
      </w:r>
    </w:p>
    <w:p w14:paraId="0F673960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terminating …</w:t>
      </w:r>
    </w:p>
    <w:p w14:paraId="0610D326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F57D98" w14:textId="25E1A110" w:rsidR="00060F30" w:rsidRDefault="00E535C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TEST CASE 2: Testing while loop</w:t>
      </w:r>
    </w:p>
    <w:p w14:paraId="46E01419" w14:textId="77777777" w:rsidR="00060F30" w:rsidRDefault="00060F3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D6FE1CB" w14:textId="77777777" w:rsidR="00060F30" w:rsidRDefault="00E535C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Start with Test Case 1 and enter 1 at the end… </w:t>
      </w:r>
    </w:p>
    <w:p w14:paraId="6835F2FF" w14:textId="77777777" w:rsidR="00060F30" w:rsidRDefault="00060F3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8B82110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1 to repeat or any other number to exit: 1</w:t>
      </w:r>
    </w:p>
    <w:p w14:paraId="4AD94964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E14E6F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software designs a rectangular beam.</w:t>
      </w:r>
    </w:p>
    <w:p w14:paraId="3A8AA847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the beam specifications: </w:t>
      </w:r>
    </w:p>
    <w:p w14:paraId="74668F38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Length: 10</w:t>
      </w:r>
    </w:p>
    <w:p w14:paraId="1D9158F9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Permanent load (gk, kN/m): 20</w:t>
      </w:r>
    </w:p>
    <w:p w14:paraId="6C0F0539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Variable load (qk, kN/m): 14</w:t>
      </w:r>
    </w:p>
    <w:p w14:paraId="17484176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04191E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is a summary of the beam design: </w:t>
      </w:r>
    </w:p>
    <w:p w14:paraId="1A447828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minimum values for the size of the beam are: Depth = 715 mm, Width = 286 mm </w:t>
      </w:r>
    </w:p>
    <w:p w14:paraId="4FC24B5B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total characteristic load = 25.102 kN/m </w:t>
      </w:r>
    </w:p>
    <w:p w14:paraId="6BD1BE11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Shear force (V) = 244 kN </w:t>
      </w:r>
    </w:p>
    <w:p w14:paraId="68759479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Bending moment (M) = 610 kNm </w:t>
      </w:r>
    </w:p>
    <w:p w14:paraId="01CDE15E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1 to repeat or any other number to exit: 2</w:t>
      </w:r>
    </w:p>
    <w:p w14:paraId="524B8CD8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terminating …</w:t>
      </w:r>
    </w:p>
    <w:p w14:paraId="37670F11" w14:textId="77777777" w:rsidR="00060F30" w:rsidRDefault="00060F3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7B9CC6E" w14:textId="77777777" w:rsidR="00060F30" w:rsidRDefault="00E535C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TEST CASE 3: Negative numbers</w:t>
      </w:r>
    </w:p>
    <w:p w14:paraId="7DE455D9" w14:textId="77777777" w:rsidR="00060F30" w:rsidRDefault="00060F3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BBE6762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software designs a rectangular beam. Enter the beam specifications:</w:t>
      </w:r>
    </w:p>
    <w:p w14:paraId="1290F6B1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length of the beam(m): 5</w:t>
      </w:r>
    </w:p>
    <w:p w14:paraId="5E54A0D7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permanent load(kN/m): -10</w:t>
      </w:r>
    </w:p>
    <w:p w14:paraId="6FAB4F50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a positive integer for the permanent load</w:t>
      </w:r>
    </w:p>
    <w:p w14:paraId="1A0EAFE5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7E932C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software designs a rectangular beam. Enter the beam specifications:</w:t>
      </w:r>
    </w:p>
    <w:p w14:paraId="52E0D48D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length of the beam(m): 4</w:t>
      </w:r>
    </w:p>
    <w:p w14:paraId="16470FB3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permanent load(kN/m): 3</w:t>
      </w:r>
    </w:p>
    <w:p w14:paraId="3F31FDC6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variable load(kN/m): -5</w:t>
      </w:r>
    </w:p>
    <w:p w14:paraId="7BE17429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a positive integer for the variable load</w:t>
      </w:r>
    </w:p>
    <w:p w14:paraId="133243EE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64BED5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software designs a rectangular beam. Enter the beam specifications:</w:t>
      </w:r>
    </w:p>
    <w:p w14:paraId="55F99BCA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length of the beam(m): 3</w:t>
      </w:r>
    </w:p>
    <w:p w14:paraId="63DA66E1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permanent load(kN/m): 5</w:t>
      </w:r>
    </w:p>
    <w:p w14:paraId="4CA99F0D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variable load(kN/m): 3</w:t>
      </w:r>
    </w:p>
    <w:p w14:paraId="2247A358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5236D8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is a summary of the beam design: </w:t>
      </w:r>
    </w:p>
    <w:p w14:paraId="3A0EC812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41E3EF1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minimum values for the size of the beam are: </w:t>
      </w:r>
    </w:p>
    <w:p w14:paraId="77618CAC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Depth = 215 mm, Width = 86 mm</w:t>
      </w:r>
    </w:p>
    <w:p w14:paraId="745E9C9D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total characteristic load = 5.45918 kN/m</w:t>
      </w:r>
    </w:p>
    <w:p w14:paraId="6CAB363B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Shear force = 17.4 kN</w:t>
      </w:r>
    </w:p>
    <w:p w14:paraId="7F4C77BB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Bending moment = 13.05 kNm</w:t>
      </w:r>
    </w:p>
    <w:p w14:paraId="339A3C57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1 to repeat or any other number to exit: </w:t>
      </w:r>
    </w:p>
    <w:p w14:paraId="3F09B5BD" w14:textId="77777777" w:rsidR="00060F30" w:rsidRDefault="00060F3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28DEF38" w14:textId="77777777" w:rsidR="00060F30" w:rsidRDefault="00060F3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DC44C71" w14:textId="77777777" w:rsidR="00F06350" w:rsidRDefault="00F0635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E4336A" w14:textId="77777777" w:rsidR="00F06350" w:rsidRDefault="00F0635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F9BD61" w14:textId="77777777" w:rsidR="00F06350" w:rsidRDefault="00F0635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C5A53C" w14:textId="77777777" w:rsidR="00F06350" w:rsidRDefault="00F0635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0C463D" w14:textId="77777777" w:rsidR="00F06350" w:rsidRDefault="00F0635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DCF3A3" w14:textId="6B60C902" w:rsidR="00060F30" w:rsidRDefault="00E535C4">
      <w:pPr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lastRenderedPageBreak/>
        <w:t>Algorithm Design</w:t>
      </w:r>
    </w:p>
    <w:p w14:paraId="377B7794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A7278F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 inclusion for iostream and cmath</w:t>
      </w:r>
    </w:p>
    <w:p w14:paraId="25A56022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 using namespace std</w:t>
      </w:r>
    </w:p>
    <w:p w14:paraId="5465C142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B3D0B3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constants for the reinforced concrete unit weight, permanent load margin, and variable load margin. </w:t>
      </w:r>
    </w:p>
    <w:p w14:paraId="335A470F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64D0BC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c_uw = 25 → Concrete unit weight</w:t>
      </w:r>
    </w:p>
    <w:p w14:paraId="1BA87E50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027784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plm =  0.6 → permanent load margin</w:t>
      </w:r>
    </w:p>
    <w:p w14:paraId="3BAFBC20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D0E1CD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Vlm = 0.2 → variable load margin</w:t>
      </w:r>
    </w:p>
    <w:p w14:paraId="6B736EEE" w14:textId="77777777" w:rsidR="00060F30" w:rsidRDefault="00060F30">
      <w:pPr>
        <w:rPr>
          <w:sz w:val="28"/>
          <w:szCs w:val="28"/>
          <w:u w:val="single"/>
        </w:rPr>
      </w:pPr>
    </w:p>
    <w:p w14:paraId="46738B29" w14:textId="4116A252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main</w:t>
      </w:r>
      <w:r w:rsidR="0075504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</w:p>
    <w:p w14:paraId="59AE708C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207DBC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double variables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storing values used in calculations:</w:t>
      </w:r>
    </w:p>
    <w:p w14:paraId="3D8444BA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 (length)</w:t>
      </w:r>
    </w:p>
    <w:p w14:paraId="164D6C97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h(depth)</w:t>
      </w:r>
    </w:p>
    <w:p w14:paraId="334B883D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b(width)</w:t>
      </w:r>
    </w:p>
    <w:p w14:paraId="73B66C84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gk(permanent load)</w:t>
      </w:r>
    </w:p>
    <w:p w14:paraId="386DF46C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qk(variable load)</w:t>
      </w:r>
    </w:p>
    <w:p w14:paraId="6D469F6F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V(Shear force)</w:t>
      </w:r>
    </w:p>
    <w:p w14:paraId="495F5B1C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 (Bending moment)</w:t>
      </w:r>
    </w:p>
    <w:p w14:paraId="6A372FB0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tcl(total characteristic load)</w:t>
      </w:r>
    </w:p>
    <w:p w14:paraId="622D7011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ws(beam self-weight)</w:t>
      </w:r>
    </w:p>
    <w:p w14:paraId="0431230E" w14:textId="20EF7D63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wd(Design action)</w:t>
      </w:r>
    </w:p>
    <w:p w14:paraId="1EA9EFBF" w14:textId="77777777" w:rsidR="00F06350" w:rsidRDefault="00F063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1A929F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sentinel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while loop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e.g Assign 1 to n</w:t>
      </w:r>
    </w:p>
    <w:p w14:paraId="5277C2FD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804D09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boolean ‘clear’ and assign it true</w:t>
      </w:r>
    </w:p>
    <w:p w14:paraId="70182609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782A51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while loop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FC59CA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0D7799" w14:textId="77777777" w:rsidR="00060F30" w:rsidRDefault="00E535C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While n is equal to 1:</w:t>
      </w:r>
    </w:p>
    <w:p w14:paraId="64B1DA8F" w14:textId="77777777" w:rsidR="00060F30" w:rsidRDefault="00060F3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61A7FB6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Create a do-while loop here:</w:t>
      </w:r>
    </w:p>
    <w:p w14:paraId="11A221D7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F8FBD7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Print “This software designs a rectangular beam. Enter the beam            specifications:” newline </w:t>
      </w:r>
    </w:p>
    <w:p w14:paraId="51E22C90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D478C3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Print "Enter the length of the beam(m): "</w:t>
      </w:r>
    </w:p>
    <w:p w14:paraId="2E29B29F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Read value in l</w:t>
      </w:r>
    </w:p>
    <w:p w14:paraId="10B65941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8ABDC6" w14:textId="77777777" w:rsidR="00060F30" w:rsidRDefault="00E535C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If l is less than or equal to 0</w:t>
      </w:r>
    </w:p>
    <w:p w14:paraId="6B9F2061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Then set clear to false</w:t>
      </w:r>
    </w:p>
    <w:p w14:paraId="52AA2611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Print “Enter a positive integer for the length: ”, newline</w:t>
      </w:r>
    </w:p>
    <w:p w14:paraId="64834BB1" w14:textId="77777777" w:rsidR="00060F30" w:rsidRDefault="00E535C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Create a newline for space</w:t>
      </w:r>
    </w:p>
    <w:p w14:paraId="1BFBA643" w14:textId="77777777" w:rsidR="00060F30" w:rsidRDefault="00E535C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And continue the loop</w:t>
      </w:r>
    </w:p>
    <w:p w14:paraId="20260D77" w14:textId="77777777" w:rsidR="00060F30" w:rsidRDefault="00060F3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DF5FC0" w14:textId="77777777" w:rsidR="00060F30" w:rsidRDefault="00E535C4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Else</w:t>
      </w:r>
    </w:p>
    <w:p w14:paraId="0A693A92" w14:textId="77777777" w:rsidR="00060F30" w:rsidRDefault="00E535C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Set clear to true</w:t>
      </w:r>
    </w:p>
    <w:p w14:paraId="01F8A339" w14:textId="77777777" w:rsidR="00060F30" w:rsidRDefault="00E535C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9A6D51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Print "Enter the permanent load(kN/m): " ;</w:t>
      </w:r>
    </w:p>
    <w:p w14:paraId="51608B54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Read value into gk</w:t>
      </w:r>
    </w:p>
    <w:p w14:paraId="7FCDEA42" w14:textId="77777777" w:rsidR="00060F30" w:rsidRDefault="00060F3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9A0D087" w14:textId="77777777" w:rsidR="00060F30" w:rsidRDefault="00E535C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 gk is less than or equal to 0</w:t>
      </w:r>
    </w:p>
    <w:p w14:paraId="496C89E8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Then set clear to false</w:t>
      </w:r>
    </w:p>
    <w:p w14:paraId="63F37254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Print “Enter a positive integer for the permanent load: ”, newline</w:t>
      </w:r>
    </w:p>
    <w:p w14:paraId="0D75F3AF" w14:textId="77777777" w:rsidR="00060F30" w:rsidRDefault="00E535C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Create a newline for space</w:t>
      </w:r>
    </w:p>
    <w:p w14:paraId="01123B06" w14:textId="77777777" w:rsidR="00060F30" w:rsidRDefault="00E535C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And continue the loop</w:t>
      </w:r>
    </w:p>
    <w:p w14:paraId="336EFC5E" w14:textId="77777777" w:rsidR="00060F30" w:rsidRDefault="00060F3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3D47BEA" w14:textId="77777777" w:rsidR="00060F30" w:rsidRDefault="00E535C4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Else</w:t>
      </w:r>
    </w:p>
    <w:p w14:paraId="49A29636" w14:textId="77777777" w:rsidR="00060F30" w:rsidRDefault="00E535C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Set clear to true</w:t>
      </w:r>
    </w:p>
    <w:p w14:paraId="7D6981CF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A5ED7D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Print "Enter the variable load(kN/m): "</w:t>
      </w:r>
    </w:p>
    <w:p w14:paraId="1F94C807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Read the value into qk</w:t>
      </w:r>
    </w:p>
    <w:p w14:paraId="29CA726F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694E783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82689A" w14:textId="77777777" w:rsidR="00060F30" w:rsidRDefault="00E535C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If l is less than or equal to 0</w:t>
      </w:r>
    </w:p>
    <w:p w14:paraId="0AF3B7E3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Then set clear to false</w:t>
      </w:r>
    </w:p>
    <w:p w14:paraId="42E22E12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Print “Enter a positive integer for the length: ”, newline</w:t>
      </w:r>
    </w:p>
    <w:p w14:paraId="7A0E41A0" w14:textId="77777777" w:rsidR="00060F30" w:rsidRDefault="00E535C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Create a newline for space</w:t>
      </w:r>
    </w:p>
    <w:p w14:paraId="0FF89635" w14:textId="77777777" w:rsidR="00060F30" w:rsidRDefault="00E535C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And continue the loop</w:t>
      </w:r>
    </w:p>
    <w:p w14:paraId="4EA72520" w14:textId="77777777" w:rsidR="00060F30" w:rsidRDefault="00060F3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D482D77" w14:textId="77777777" w:rsidR="00060F30" w:rsidRDefault="00E535C4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Else</w:t>
      </w:r>
    </w:p>
    <w:p w14:paraId="55051D33" w14:textId="77777777" w:rsidR="00060F30" w:rsidRDefault="00E535C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Set clear to true</w:t>
      </w:r>
    </w:p>
    <w:p w14:paraId="403E07D1" w14:textId="77777777" w:rsidR="00060F30" w:rsidRDefault="00060F3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6BEB20C" w14:textId="77777777" w:rsidR="00060F30" w:rsidRDefault="00E535C4">
      <w:pPr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Create condition for do-while loop and set clear equal to false</w:t>
      </w:r>
    </w:p>
    <w:p w14:paraId="7CC13705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68B1A8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Print a newline</w:t>
      </w:r>
    </w:p>
    <w:p w14:paraId="1A7430CE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812034" w14:textId="77777777" w:rsidR="00060F30" w:rsidRDefault="00E535C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Calculations to be performed on the input:</w:t>
      </w:r>
    </w:p>
    <w:p w14:paraId="52BD7522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9437823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ab/>
        <w:t>h = l/14 * 1000  → depth of beam in millimeters</w:t>
      </w:r>
    </w:p>
    <w:p w14:paraId="3C64A7F0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C8B7820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lastRenderedPageBreak/>
        <w:tab/>
        <w:t>b = h *0.4 → width of beam in millimeters</w:t>
      </w:r>
    </w:p>
    <w:p w14:paraId="0D8C70F1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FD59734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ab/>
        <w:t>ws = h/1000  * b/1000 * c_uw → beam self-weight</w:t>
      </w:r>
    </w:p>
    <w:p w14:paraId="201694F0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5C7602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ab/>
        <w:t>tcl = ws + gk → total characteristic load</w:t>
      </w:r>
    </w:p>
    <w:p w14:paraId="7F27F4C1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AE57BA3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ab/>
        <w:t>wd  = (1 + plm)*gk + (1 + vlm)*qk → Design action</w:t>
      </w:r>
    </w:p>
    <w:p w14:paraId="10C4E8DF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265F84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ab/>
        <w:t xml:space="preserve"> V = wd * l * 0.5  → </w:t>
      </w:r>
      <w:r>
        <w:rPr>
          <w:rFonts w:ascii="Times New Roman" w:eastAsia="Times New Roman" w:hAnsi="Times New Roman" w:cs="Times New Roman"/>
          <w:sz w:val="24"/>
          <w:szCs w:val="24"/>
        </w:rPr>
        <w:t>shear force</w:t>
      </w:r>
    </w:p>
    <w:p w14:paraId="742B471B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B53D643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udex" w:eastAsia="Caudex" w:hAnsi="Caudex" w:cs="Caudex"/>
          <w:sz w:val="24"/>
          <w:szCs w:val="24"/>
        </w:rPr>
        <w:tab/>
        <w:t xml:space="preserve"> M  = wd * l*l * ⅛ → bending moment</w:t>
      </w:r>
    </w:p>
    <w:p w14:paraId="1A4FA122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E55231" w14:textId="77777777" w:rsidR="00060F30" w:rsidRDefault="00E535C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 "Here is a summary of the beam design: ", newline, newline  </w:t>
      </w:r>
    </w:p>
    <w:p w14:paraId="278F0E86" w14:textId="77777777" w:rsidR="00060F30" w:rsidRDefault="00E535C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"The minimum values for the size of the beam are: " , newline</w:t>
      </w:r>
    </w:p>
    <w:p w14:paraId="362CF3BC" w14:textId="77777777" w:rsidR="00060F30" w:rsidRDefault="00E535C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"Depth = " , h , " mm, " , "Width = " , b , " mm" , newline</w:t>
      </w:r>
    </w:p>
    <w:p w14:paraId="758F50F4" w14:textId="77777777" w:rsidR="00060F30" w:rsidRDefault="00E535C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"The total characteristic load = " , tcl , " kN/m" , newline</w:t>
      </w:r>
    </w:p>
    <w:p w14:paraId="1621A2CB" w14:textId="77777777" w:rsidR="00060F30" w:rsidRDefault="00E535C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"Shear force = " , V , " kN" , newline</w:t>
      </w:r>
    </w:p>
    <w:p w14:paraId="236F0CDB" w14:textId="77777777" w:rsidR="00060F30" w:rsidRDefault="00E535C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"Bending moment = " , M , " kNm" , newline</w:t>
      </w:r>
    </w:p>
    <w:p w14:paraId="764CEF7E" w14:textId="77777777" w:rsidR="00060F30" w:rsidRDefault="00060F3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8CAEFC" w14:textId="77777777" w:rsidR="00060F30" w:rsidRDefault="00E535C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"Enter 1 to repeat or any other number to exit: " , newline</w:t>
      </w:r>
    </w:p>
    <w:p w14:paraId="3021B6EA" w14:textId="77777777" w:rsidR="00060F30" w:rsidRDefault="00E535C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value into n</w:t>
      </w:r>
    </w:p>
    <w:p w14:paraId="1872FFC9" w14:textId="77777777" w:rsidR="00060F30" w:rsidRDefault="00060F3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ECB79A8" w14:textId="77777777" w:rsidR="00060F30" w:rsidRDefault="00E535C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loop check value of n with 1</w:t>
      </w:r>
    </w:p>
    <w:p w14:paraId="2F06E3A2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n is equal to 1, the program is run again</w:t>
      </w:r>
    </w:p>
    <w:p w14:paraId="36578585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AA2255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n is not equal to 1:</w:t>
      </w:r>
    </w:p>
    <w:p w14:paraId="24002547" w14:textId="63728FC6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Print "Program terminating..." , newline</w:t>
      </w:r>
    </w:p>
    <w:p w14:paraId="3D029A7D" w14:textId="77777777" w:rsidR="00F06350" w:rsidRDefault="00F063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A2D6F5" w14:textId="77777777" w:rsidR="00060F30" w:rsidRDefault="00E535C4">
      <w:pPr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Implementation</w:t>
      </w:r>
    </w:p>
    <w:p w14:paraId="661D3763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>#include &lt;iostream&gt;</w:t>
      </w:r>
    </w:p>
    <w:p w14:paraId="09E2CEA0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>#include &lt;cmath&gt;</w:t>
      </w:r>
    </w:p>
    <w:p w14:paraId="5D1D74B0" w14:textId="77777777" w:rsidR="00060F30" w:rsidRDefault="00060F30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</w:p>
    <w:p w14:paraId="4E12765A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b/>
          <w:color w:val="434343"/>
          <w:sz w:val="20"/>
          <w:szCs w:val="20"/>
        </w:rPr>
        <w:t>using</w:t>
      </w: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434343"/>
          <w:sz w:val="20"/>
          <w:szCs w:val="20"/>
        </w:rPr>
        <w:t>namespace</w:t>
      </w: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std;</w:t>
      </w:r>
    </w:p>
    <w:p w14:paraId="3553428C" w14:textId="77777777" w:rsidR="00060F30" w:rsidRDefault="00060F30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</w:p>
    <w:p w14:paraId="562CC542" w14:textId="77777777" w:rsidR="00060F30" w:rsidRDefault="00E535C4">
      <w:pPr>
        <w:spacing w:line="240" w:lineRule="auto"/>
        <w:rPr>
          <w:rFonts w:ascii="Roboto Mono" w:eastAsia="Roboto Mono" w:hAnsi="Roboto Mono" w:cs="Roboto Mono"/>
          <w:i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#define c_uw 25 </w:t>
      </w:r>
      <w:r>
        <w:rPr>
          <w:rFonts w:ascii="Roboto Mono" w:eastAsia="Roboto Mono" w:hAnsi="Roboto Mono" w:cs="Roboto Mono"/>
          <w:i/>
          <w:color w:val="434343"/>
          <w:sz w:val="20"/>
          <w:szCs w:val="20"/>
        </w:rPr>
        <w:t>// constant weight of reinforced concrete beam</w:t>
      </w:r>
    </w:p>
    <w:p w14:paraId="0E984AFF" w14:textId="77777777" w:rsidR="00060F30" w:rsidRDefault="00060F30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</w:p>
    <w:p w14:paraId="0381E032" w14:textId="77777777" w:rsidR="00060F30" w:rsidRDefault="00E535C4">
      <w:pPr>
        <w:spacing w:line="240" w:lineRule="auto"/>
        <w:rPr>
          <w:rFonts w:ascii="Roboto Mono" w:eastAsia="Roboto Mono" w:hAnsi="Roboto Mono" w:cs="Roboto Mono"/>
          <w:i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#define plm 0.6 </w:t>
      </w:r>
      <w:r>
        <w:rPr>
          <w:rFonts w:ascii="Roboto Mono" w:eastAsia="Roboto Mono" w:hAnsi="Roboto Mono" w:cs="Roboto Mono"/>
          <w:i/>
          <w:color w:val="434343"/>
          <w:sz w:val="20"/>
          <w:szCs w:val="20"/>
        </w:rPr>
        <w:t>// permanent load margin</w:t>
      </w:r>
    </w:p>
    <w:p w14:paraId="2882A38D" w14:textId="77777777" w:rsidR="00060F30" w:rsidRDefault="00060F30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</w:p>
    <w:p w14:paraId="36C91358" w14:textId="77777777" w:rsidR="00060F30" w:rsidRDefault="00E535C4">
      <w:pPr>
        <w:spacing w:line="240" w:lineRule="auto"/>
        <w:rPr>
          <w:rFonts w:ascii="Roboto Mono" w:eastAsia="Roboto Mono" w:hAnsi="Roboto Mono" w:cs="Roboto Mono"/>
          <w:i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#define vlm 0.2 </w:t>
      </w:r>
      <w:r>
        <w:rPr>
          <w:rFonts w:ascii="Roboto Mono" w:eastAsia="Roboto Mono" w:hAnsi="Roboto Mono" w:cs="Roboto Mono"/>
          <w:i/>
          <w:color w:val="434343"/>
          <w:sz w:val="20"/>
          <w:szCs w:val="20"/>
        </w:rPr>
        <w:t>// variable load margin</w:t>
      </w:r>
    </w:p>
    <w:p w14:paraId="5AF7D682" w14:textId="77777777" w:rsidR="00060F30" w:rsidRDefault="00060F30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</w:p>
    <w:p w14:paraId="70ED1443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b/>
          <w:color w:val="434343"/>
          <w:sz w:val="20"/>
          <w:szCs w:val="20"/>
        </w:rPr>
        <w:t>int</w:t>
      </w: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main(){</w:t>
      </w:r>
    </w:p>
    <w:p w14:paraId="522F42C7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</w:t>
      </w:r>
    </w:p>
    <w:p w14:paraId="7A21B09E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</w:t>
      </w:r>
      <w:r>
        <w:rPr>
          <w:rFonts w:ascii="Roboto Mono" w:eastAsia="Roboto Mono" w:hAnsi="Roboto Mono" w:cs="Roboto Mono"/>
          <w:b/>
          <w:color w:val="434343"/>
          <w:sz w:val="20"/>
          <w:szCs w:val="20"/>
        </w:rPr>
        <w:t>double</w:t>
      </w: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l, h, b, gk, qk, V, M, tcl, ws, wd;</w:t>
      </w:r>
    </w:p>
    <w:p w14:paraId="7981A5EA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</w:t>
      </w:r>
    </w:p>
    <w:p w14:paraId="7DC70069" w14:textId="27ED750B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</w:t>
      </w:r>
      <w:r>
        <w:rPr>
          <w:rFonts w:ascii="Roboto Mono" w:eastAsia="Roboto Mono" w:hAnsi="Roboto Mono" w:cs="Roboto Mono"/>
          <w:b/>
          <w:color w:val="434343"/>
          <w:sz w:val="20"/>
          <w:szCs w:val="20"/>
        </w:rPr>
        <w:t>int</w:t>
      </w: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n = 1;</w:t>
      </w:r>
    </w:p>
    <w:p w14:paraId="5667A677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</w:t>
      </w:r>
    </w:p>
    <w:p w14:paraId="616A19D7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</w:t>
      </w:r>
      <w:r>
        <w:rPr>
          <w:rFonts w:ascii="Roboto Mono" w:eastAsia="Roboto Mono" w:hAnsi="Roboto Mono" w:cs="Roboto Mono"/>
          <w:b/>
          <w:color w:val="434343"/>
          <w:sz w:val="20"/>
          <w:szCs w:val="20"/>
        </w:rPr>
        <w:t>bool</w:t>
      </w: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clear = </w:t>
      </w:r>
      <w:r>
        <w:rPr>
          <w:rFonts w:ascii="Roboto Mono" w:eastAsia="Roboto Mono" w:hAnsi="Roboto Mono" w:cs="Roboto Mono"/>
          <w:b/>
          <w:color w:val="434343"/>
          <w:sz w:val="20"/>
          <w:szCs w:val="20"/>
        </w:rPr>
        <w:t>true</w:t>
      </w:r>
      <w:r>
        <w:rPr>
          <w:rFonts w:ascii="Roboto Mono" w:eastAsia="Roboto Mono" w:hAnsi="Roboto Mono" w:cs="Roboto Mono"/>
          <w:color w:val="434343"/>
          <w:sz w:val="20"/>
          <w:szCs w:val="20"/>
        </w:rPr>
        <w:t>;</w:t>
      </w:r>
    </w:p>
    <w:p w14:paraId="3E6E3B8D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</w:t>
      </w:r>
    </w:p>
    <w:p w14:paraId="25EF6006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lastRenderedPageBreak/>
        <w:t xml:space="preserve">    </w:t>
      </w:r>
      <w:r>
        <w:rPr>
          <w:rFonts w:ascii="Roboto Mono" w:eastAsia="Roboto Mono" w:hAnsi="Roboto Mono" w:cs="Roboto Mono"/>
          <w:b/>
          <w:color w:val="434343"/>
          <w:sz w:val="20"/>
          <w:szCs w:val="20"/>
        </w:rPr>
        <w:t>while</w:t>
      </w: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(n == 1) {</w:t>
      </w:r>
    </w:p>
    <w:p w14:paraId="6B438AD0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</w:t>
      </w:r>
    </w:p>
    <w:p w14:paraId="19313617" w14:textId="5BAFF359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</w:t>
      </w:r>
      <w:r>
        <w:rPr>
          <w:rFonts w:ascii="Roboto Mono" w:eastAsia="Roboto Mono" w:hAnsi="Roboto Mono" w:cs="Roboto Mono"/>
          <w:b/>
          <w:color w:val="434343"/>
          <w:sz w:val="20"/>
          <w:szCs w:val="20"/>
        </w:rPr>
        <w:t>do</w:t>
      </w: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{</w:t>
      </w:r>
    </w:p>
    <w:p w14:paraId="08177AB2" w14:textId="77777777" w:rsidR="00F06350" w:rsidRDefault="00F06350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</w:p>
    <w:p w14:paraId="0FF4D2D2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cout &lt;&lt; "This software designs a rectangular beam. Enter the beam specifications:" &lt;&lt; endl;</w:t>
      </w:r>
    </w:p>
    <w:p w14:paraId="3E487A30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</w:t>
      </w:r>
    </w:p>
    <w:p w14:paraId="7D844A3E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cout &lt;&lt; "Enter the length of the beam(m): " ;</w:t>
      </w:r>
    </w:p>
    <w:p w14:paraId="57211F50" w14:textId="77777777" w:rsidR="00060F30" w:rsidRDefault="00E535C4">
      <w:pPr>
        <w:spacing w:line="240" w:lineRule="auto"/>
        <w:rPr>
          <w:rFonts w:ascii="Roboto Mono" w:eastAsia="Roboto Mono" w:hAnsi="Roboto Mono" w:cs="Roboto Mono"/>
          <w:i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cin &gt;&gt; l ; </w:t>
      </w:r>
      <w:r>
        <w:rPr>
          <w:rFonts w:ascii="Roboto Mono" w:eastAsia="Roboto Mono" w:hAnsi="Roboto Mono" w:cs="Roboto Mono"/>
          <w:i/>
          <w:color w:val="434343"/>
          <w:sz w:val="20"/>
          <w:szCs w:val="20"/>
        </w:rPr>
        <w:t>// Length of beam</w:t>
      </w:r>
    </w:p>
    <w:p w14:paraId="2CBB2465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</w:t>
      </w:r>
    </w:p>
    <w:p w14:paraId="226FF27C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</w:t>
      </w:r>
      <w:r>
        <w:rPr>
          <w:rFonts w:ascii="Roboto Mono" w:eastAsia="Roboto Mono" w:hAnsi="Roboto Mono" w:cs="Roboto Mono"/>
          <w:b/>
          <w:color w:val="434343"/>
          <w:sz w:val="20"/>
          <w:szCs w:val="20"/>
        </w:rPr>
        <w:t>if</w:t>
      </w: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(l &lt;=0){</w:t>
      </w:r>
    </w:p>
    <w:p w14:paraId="3BB656F0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    clear = </w:t>
      </w:r>
      <w:r>
        <w:rPr>
          <w:rFonts w:ascii="Roboto Mono" w:eastAsia="Roboto Mono" w:hAnsi="Roboto Mono" w:cs="Roboto Mono"/>
          <w:b/>
          <w:color w:val="434343"/>
          <w:sz w:val="20"/>
          <w:szCs w:val="20"/>
        </w:rPr>
        <w:t>false</w:t>
      </w:r>
      <w:r>
        <w:rPr>
          <w:rFonts w:ascii="Roboto Mono" w:eastAsia="Roboto Mono" w:hAnsi="Roboto Mono" w:cs="Roboto Mono"/>
          <w:color w:val="434343"/>
          <w:sz w:val="20"/>
          <w:szCs w:val="20"/>
        </w:rPr>
        <w:t>;</w:t>
      </w:r>
    </w:p>
    <w:p w14:paraId="5D32117F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    cout &lt;&lt; "Enter a positive integer for the length" &lt;&lt; endl;</w:t>
      </w:r>
    </w:p>
    <w:p w14:paraId="64D62CF2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    cout &lt;&lt; endl;</w:t>
      </w:r>
    </w:p>
    <w:p w14:paraId="07872AC4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    </w:t>
      </w:r>
      <w:r>
        <w:rPr>
          <w:rFonts w:ascii="Roboto Mono" w:eastAsia="Roboto Mono" w:hAnsi="Roboto Mono" w:cs="Roboto Mono"/>
          <w:b/>
          <w:color w:val="434343"/>
          <w:sz w:val="20"/>
          <w:szCs w:val="20"/>
        </w:rPr>
        <w:t>continue</w:t>
      </w:r>
      <w:r>
        <w:rPr>
          <w:rFonts w:ascii="Roboto Mono" w:eastAsia="Roboto Mono" w:hAnsi="Roboto Mono" w:cs="Roboto Mono"/>
          <w:color w:val="434343"/>
          <w:sz w:val="20"/>
          <w:szCs w:val="20"/>
        </w:rPr>
        <w:t>;</w:t>
      </w:r>
    </w:p>
    <w:p w14:paraId="6780556D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}</w:t>
      </w:r>
    </w:p>
    <w:p w14:paraId="415A2797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</w:t>
      </w:r>
    </w:p>
    <w:p w14:paraId="3AADA266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</w:t>
      </w:r>
      <w:r>
        <w:rPr>
          <w:rFonts w:ascii="Roboto Mono" w:eastAsia="Roboto Mono" w:hAnsi="Roboto Mono" w:cs="Roboto Mono"/>
          <w:b/>
          <w:color w:val="434343"/>
          <w:sz w:val="20"/>
          <w:szCs w:val="20"/>
        </w:rPr>
        <w:t>else</w:t>
      </w:r>
      <w:r>
        <w:rPr>
          <w:rFonts w:ascii="Roboto Mono" w:eastAsia="Roboto Mono" w:hAnsi="Roboto Mono" w:cs="Roboto Mono"/>
          <w:color w:val="434343"/>
          <w:sz w:val="20"/>
          <w:szCs w:val="20"/>
        </w:rPr>
        <w:t>{</w:t>
      </w:r>
    </w:p>
    <w:p w14:paraId="323BF507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    clear = </w:t>
      </w:r>
      <w:r>
        <w:rPr>
          <w:rFonts w:ascii="Roboto Mono" w:eastAsia="Roboto Mono" w:hAnsi="Roboto Mono" w:cs="Roboto Mono"/>
          <w:b/>
          <w:color w:val="434343"/>
          <w:sz w:val="20"/>
          <w:szCs w:val="20"/>
        </w:rPr>
        <w:t>true</w:t>
      </w:r>
      <w:r>
        <w:rPr>
          <w:rFonts w:ascii="Roboto Mono" w:eastAsia="Roboto Mono" w:hAnsi="Roboto Mono" w:cs="Roboto Mono"/>
          <w:color w:val="434343"/>
          <w:sz w:val="20"/>
          <w:szCs w:val="20"/>
        </w:rPr>
        <w:t>;</w:t>
      </w:r>
    </w:p>
    <w:p w14:paraId="4133DC71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}</w:t>
      </w:r>
    </w:p>
    <w:p w14:paraId="7D9CBF27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</w:t>
      </w:r>
    </w:p>
    <w:p w14:paraId="015E2EC9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cout &lt;&lt; "Enter the permanent load(kN/m): " ;</w:t>
      </w:r>
    </w:p>
    <w:p w14:paraId="153592FD" w14:textId="77777777" w:rsidR="00060F30" w:rsidRDefault="00E535C4">
      <w:pPr>
        <w:spacing w:line="240" w:lineRule="auto"/>
        <w:rPr>
          <w:rFonts w:ascii="Roboto Mono" w:eastAsia="Roboto Mono" w:hAnsi="Roboto Mono" w:cs="Roboto Mono"/>
          <w:i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cin &gt;&gt; gk; </w:t>
      </w:r>
      <w:r>
        <w:rPr>
          <w:rFonts w:ascii="Roboto Mono" w:eastAsia="Roboto Mono" w:hAnsi="Roboto Mono" w:cs="Roboto Mono"/>
          <w:i/>
          <w:color w:val="434343"/>
          <w:sz w:val="20"/>
          <w:szCs w:val="20"/>
        </w:rPr>
        <w:t>// Permanent load</w:t>
      </w:r>
    </w:p>
    <w:p w14:paraId="4354AFB4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</w:t>
      </w:r>
    </w:p>
    <w:p w14:paraId="22E56FC9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</w:t>
      </w:r>
      <w:r>
        <w:rPr>
          <w:rFonts w:ascii="Roboto Mono" w:eastAsia="Roboto Mono" w:hAnsi="Roboto Mono" w:cs="Roboto Mono"/>
          <w:b/>
          <w:color w:val="434343"/>
          <w:sz w:val="20"/>
          <w:szCs w:val="20"/>
        </w:rPr>
        <w:t>if</w:t>
      </w: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(gk &lt;=0){</w:t>
      </w:r>
    </w:p>
    <w:p w14:paraId="56FE36A7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    clear = </w:t>
      </w:r>
      <w:r>
        <w:rPr>
          <w:rFonts w:ascii="Roboto Mono" w:eastAsia="Roboto Mono" w:hAnsi="Roboto Mono" w:cs="Roboto Mono"/>
          <w:b/>
          <w:color w:val="434343"/>
          <w:sz w:val="20"/>
          <w:szCs w:val="20"/>
        </w:rPr>
        <w:t>false</w:t>
      </w:r>
      <w:r>
        <w:rPr>
          <w:rFonts w:ascii="Roboto Mono" w:eastAsia="Roboto Mono" w:hAnsi="Roboto Mono" w:cs="Roboto Mono"/>
          <w:color w:val="434343"/>
          <w:sz w:val="20"/>
          <w:szCs w:val="20"/>
        </w:rPr>
        <w:t>;</w:t>
      </w:r>
    </w:p>
    <w:p w14:paraId="71838D31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    cout &lt;&lt; "Enter a positive integer for the permanent load" &lt;&lt; endl;</w:t>
      </w:r>
    </w:p>
    <w:p w14:paraId="5ECC798D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    cout &lt;&lt; endl;</w:t>
      </w:r>
    </w:p>
    <w:p w14:paraId="655FEDA9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    </w:t>
      </w:r>
      <w:r>
        <w:rPr>
          <w:rFonts w:ascii="Roboto Mono" w:eastAsia="Roboto Mono" w:hAnsi="Roboto Mono" w:cs="Roboto Mono"/>
          <w:b/>
          <w:color w:val="434343"/>
          <w:sz w:val="20"/>
          <w:szCs w:val="20"/>
        </w:rPr>
        <w:t>continue</w:t>
      </w:r>
      <w:r>
        <w:rPr>
          <w:rFonts w:ascii="Roboto Mono" w:eastAsia="Roboto Mono" w:hAnsi="Roboto Mono" w:cs="Roboto Mono"/>
          <w:color w:val="434343"/>
          <w:sz w:val="20"/>
          <w:szCs w:val="20"/>
        </w:rPr>
        <w:t>;</w:t>
      </w:r>
    </w:p>
    <w:p w14:paraId="2C2D6BA0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}</w:t>
      </w:r>
    </w:p>
    <w:p w14:paraId="65869CEF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</w:t>
      </w:r>
    </w:p>
    <w:p w14:paraId="783F656C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</w:t>
      </w:r>
      <w:r>
        <w:rPr>
          <w:rFonts w:ascii="Roboto Mono" w:eastAsia="Roboto Mono" w:hAnsi="Roboto Mono" w:cs="Roboto Mono"/>
          <w:b/>
          <w:color w:val="434343"/>
          <w:sz w:val="20"/>
          <w:szCs w:val="20"/>
        </w:rPr>
        <w:t>else</w:t>
      </w:r>
      <w:r>
        <w:rPr>
          <w:rFonts w:ascii="Roboto Mono" w:eastAsia="Roboto Mono" w:hAnsi="Roboto Mono" w:cs="Roboto Mono"/>
          <w:color w:val="434343"/>
          <w:sz w:val="20"/>
          <w:szCs w:val="20"/>
        </w:rPr>
        <w:t>{</w:t>
      </w:r>
    </w:p>
    <w:p w14:paraId="3322CFF4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    clear = </w:t>
      </w:r>
      <w:r>
        <w:rPr>
          <w:rFonts w:ascii="Roboto Mono" w:eastAsia="Roboto Mono" w:hAnsi="Roboto Mono" w:cs="Roboto Mono"/>
          <w:b/>
          <w:color w:val="434343"/>
          <w:sz w:val="20"/>
          <w:szCs w:val="20"/>
        </w:rPr>
        <w:t>true</w:t>
      </w:r>
      <w:r>
        <w:rPr>
          <w:rFonts w:ascii="Roboto Mono" w:eastAsia="Roboto Mono" w:hAnsi="Roboto Mono" w:cs="Roboto Mono"/>
          <w:color w:val="434343"/>
          <w:sz w:val="20"/>
          <w:szCs w:val="20"/>
        </w:rPr>
        <w:t>;</w:t>
      </w:r>
    </w:p>
    <w:p w14:paraId="599096E2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}</w:t>
      </w:r>
    </w:p>
    <w:p w14:paraId="1AF954BD" w14:textId="77777777" w:rsidR="00060F30" w:rsidRDefault="00E535C4">
      <w:pPr>
        <w:spacing w:line="240" w:lineRule="auto"/>
        <w:ind w:left="720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cout &lt;&lt; "Enter the variable load(kN/m): "  ;</w:t>
      </w:r>
    </w:p>
    <w:p w14:paraId="6A349B11" w14:textId="77777777" w:rsidR="00060F30" w:rsidRDefault="00E535C4">
      <w:pPr>
        <w:spacing w:line="240" w:lineRule="auto"/>
        <w:rPr>
          <w:rFonts w:ascii="Roboto Mono" w:eastAsia="Roboto Mono" w:hAnsi="Roboto Mono" w:cs="Roboto Mono"/>
          <w:i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cin &gt;&gt; qk; </w:t>
      </w:r>
      <w:r>
        <w:rPr>
          <w:rFonts w:ascii="Roboto Mono" w:eastAsia="Roboto Mono" w:hAnsi="Roboto Mono" w:cs="Roboto Mono"/>
          <w:i/>
          <w:color w:val="434343"/>
          <w:sz w:val="20"/>
          <w:szCs w:val="20"/>
        </w:rPr>
        <w:t>// Variable load</w:t>
      </w:r>
    </w:p>
    <w:p w14:paraId="7F2DD528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</w:t>
      </w:r>
    </w:p>
    <w:p w14:paraId="1C5754A6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</w:t>
      </w:r>
      <w:r>
        <w:rPr>
          <w:rFonts w:ascii="Roboto Mono" w:eastAsia="Roboto Mono" w:hAnsi="Roboto Mono" w:cs="Roboto Mono"/>
          <w:b/>
          <w:color w:val="434343"/>
          <w:sz w:val="20"/>
          <w:szCs w:val="20"/>
        </w:rPr>
        <w:t>if</w:t>
      </w: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(qk &lt;=0){</w:t>
      </w:r>
    </w:p>
    <w:p w14:paraId="5D57142F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    clear = </w:t>
      </w:r>
      <w:r>
        <w:rPr>
          <w:rFonts w:ascii="Roboto Mono" w:eastAsia="Roboto Mono" w:hAnsi="Roboto Mono" w:cs="Roboto Mono"/>
          <w:b/>
          <w:color w:val="434343"/>
          <w:sz w:val="20"/>
          <w:szCs w:val="20"/>
        </w:rPr>
        <w:t>false</w:t>
      </w:r>
      <w:r>
        <w:rPr>
          <w:rFonts w:ascii="Roboto Mono" w:eastAsia="Roboto Mono" w:hAnsi="Roboto Mono" w:cs="Roboto Mono"/>
          <w:color w:val="434343"/>
          <w:sz w:val="20"/>
          <w:szCs w:val="20"/>
        </w:rPr>
        <w:t>;</w:t>
      </w:r>
    </w:p>
    <w:p w14:paraId="70AE2B88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    cout &lt;&lt; "Enter a positive integer for the variable load" &lt;&lt; endl;</w:t>
      </w:r>
    </w:p>
    <w:p w14:paraId="64C90627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    cout &lt;&lt; endl;</w:t>
      </w:r>
    </w:p>
    <w:p w14:paraId="0EFDE8DA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    </w:t>
      </w:r>
      <w:r>
        <w:rPr>
          <w:rFonts w:ascii="Roboto Mono" w:eastAsia="Roboto Mono" w:hAnsi="Roboto Mono" w:cs="Roboto Mono"/>
          <w:b/>
          <w:color w:val="434343"/>
          <w:sz w:val="20"/>
          <w:szCs w:val="20"/>
        </w:rPr>
        <w:t>continue</w:t>
      </w:r>
      <w:r>
        <w:rPr>
          <w:rFonts w:ascii="Roboto Mono" w:eastAsia="Roboto Mono" w:hAnsi="Roboto Mono" w:cs="Roboto Mono"/>
          <w:color w:val="434343"/>
          <w:sz w:val="20"/>
          <w:szCs w:val="20"/>
        </w:rPr>
        <w:t>;</w:t>
      </w:r>
    </w:p>
    <w:p w14:paraId="3DDAAF23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}</w:t>
      </w:r>
    </w:p>
    <w:p w14:paraId="097DB78C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</w:t>
      </w:r>
    </w:p>
    <w:p w14:paraId="36F72391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</w:t>
      </w:r>
      <w:r>
        <w:rPr>
          <w:rFonts w:ascii="Roboto Mono" w:eastAsia="Roboto Mono" w:hAnsi="Roboto Mono" w:cs="Roboto Mono"/>
          <w:b/>
          <w:color w:val="434343"/>
          <w:sz w:val="20"/>
          <w:szCs w:val="20"/>
        </w:rPr>
        <w:t>else</w:t>
      </w:r>
      <w:r>
        <w:rPr>
          <w:rFonts w:ascii="Roboto Mono" w:eastAsia="Roboto Mono" w:hAnsi="Roboto Mono" w:cs="Roboto Mono"/>
          <w:color w:val="434343"/>
          <w:sz w:val="20"/>
          <w:szCs w:val="20"/>
        </w:rPr>
        <w:t>{</w:t>
      </w:r>
    </w:p>
    <w:p w14:paraId="421C43DF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    clear = </w:t>
      </w:r>
      <w:r>
        <w:rPr>
          <w:rFonts w:ascii="Roboto Mono" w:eastAsia="Roboto Mono" w:hAnsi="Roboto Mono" w:cs="Roboto Mono"/>
          <w:b/>
          <w:color w:val="434343"/>
          <w:sz w:val="20"/>
          <w:szCs w:val="20"/>
        </w:rPr>
        <w:t>true</w:t>
      </w:r>
      <w:r>
        <w:rPr>
          <w:rFonts w:ascii="Roboto Mono" w:eastAsia="Roboto Mono" w:hAnsi="Roboto Mono" w:cs="Roboto Mono"/>
          <w:color w:val="434343"/>
          <w:sz w:val="20"/>
          <w:szCs w:val="20"/>
        </w:rPr>
        <w:t>;</w:t>
      </w:r>
    </w:p>
    <w:p w14:paraId="5164A5D1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}</w:t>
      </w:r>
    </w:p>
    <w:p w14:paraId="1D3A1AAB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    </w:t>
      </w:r>
    </w:p>
    <w:p w14:paraId="591DE07F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}</w:t>
      </w:r>
    </w:p>
    <w:p w14:paraId="6A3A41D3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</w:t>
      </w:r>
      <w:r>
        <w:rPr>
          <w:rFonts w:ascii="Roboto Mono" w:eastAsia="Roboto Mono" w:hAnsi="Roboto Mono" w:cs="Roboto Mono"/>
          <w:b/>
          <w:color w:val="434343"/>
          <w:sz w:val="20"/>
          <w:szCs w:val="20"/>
        </w:rPr>
        <w:t>while</w:t>
      </w: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(clear == </w:t>
      </w:r>
      <w:r>
        <w:rPr>
          <w:rFonts w:ascii="Roboto Mono" w:eastAsia="Roboto Mono" w:hAnsi="Roboto Mono" w:cs="Roboto Mono"/>
          <w:b/>
          <w:color w:val="434343"/>
          <w:sz w:val="20"/>
          <w:szCs w:val="20"/>
        </w:rPr>
        <w:t>false</w:t>
      </w:r>
      <w:r>
        <w:rPr>
          <w:rFonts w:ascii="Roboto Mono" w:eastAsia="Roboto Mono" w:hAnsi="Roboto Mono" w:cs="Roboto Mono"/>
          <w:color w:val="434343"/>
          <w:sz w:val="20"/>
          <w:szCs w:val="20"/>
        </w:rPr>
        <w:t>);</w:t>
      </w:r>
    </w:p>
    <w:p w14:paraId="57FC25C0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</w:t>
      </w:r>
    </w:p>
    <w:p w14:paraId="7F411861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cout &lt;&lt; endl;</w:t>
      </w:r>
    </w:p>
    <w:p w14:paraId="7F513513" w14:textId="77777777" w:rsidR="00060F30" w:rsidRDefault="00E535C4">
      <w:pPr>
        <w:spacing w:line="240" w:lineRule="auto"/>
        <w:rPr>
          <w:rFonts w:ascii="Roboto Mono" w:eastAsia="Roboto Mono" w:hAnsi="Roboto Mono" w:cs="Roboto Mono"/>
          <w:i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h = l/14 * 1000; </w:t>
      </w:r>
      <w:r>
        <w:rPr>
          <w:rFonts w:ascii="Roboto Mono" w:eastAsia="Roboto Mono" w:hAnsi="Roboto Mono" w:cs="Roboto Mono"/>
          <w:i/>
          <w:color w:val="434343"/>
          <w:sz w:val="20"/>
          <w:szCs w:val="20"/>
        </w:rPr>
        <w:t>// depth of beam(h) in mm</w:t>
      </w:r>
    </w:p>
    <w:p w14:paraId="696E1336" w14:textId="77777777" w:rsidR="00060F30" w:rsidRDefault="00060F30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</w:p>
    <w:p w14:paraId="3EE3DB74" w14:textId="77777777" w:rsidR="00060F30" w:rsidRDefault="00E535C4">
      <w:pPr>
        <w:spacing w:line="240" w:lineRule="auto"/>
        <w:rPr>
          <w:rFonts w:ascii="Roboto Mono" w:eastAsia="Roboto Mono" w:hAnsi="Roboto Mono" w:cs="Roboto Mono"/>
          <w:i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b = h * 0.4 ; </w:t>
      </w:r>
      <w:r>
        <w:rPr>
          <w:rFonts w:ascii="Roboto Mono" w:eastAsia="Roboto Mono" w:hAnsi="Roboto Mono" w:cs="Roboto Mono"/>
          <w:i/>
          <w:color w:val="434343"/>
          <w:sz w:val="20"/>
          <w:szCs w:val="20"/>
        </w:rPr>
        <w:t>// width of beam(b) in mm</w:t>
      </w:r>
    </w:p>
    <w:p w14:paraId="4666CD01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</w:t>
      </w:r>
    </w:p>
    <w:p w14:paraId="70D36D5C" w14:textId="77777777" w:rsidR="00060F30" w:rsidRDefault="00E535C4">
      <w:pPr>
        <w:spacing w:line="240" w:lineRule="auto"/>
        <w:rPr>
          <w:rFonts w:ascii="Roboto Mono" w:eastAsia="Roboto Mono" w:hAnsi="Roboto Mono" w:cs="Roboto Mono"/>
          <w:i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ws = h/1000 * b/1000 * c_uw ; </w:t>
      </w:r>
      <w:r>
        <w:rPr>
          <w:rFonts w:ascii="Roboto Mono" w:eastAsia="Roboto Mono" w:hAnsi="Roboto Mono" w:cs="Roboto Mono"/>
          <w:i/>
          <w:color w:val="434343"/>
          <w:sz w:val="20"/>
          <w:szCs w:val="20"/>
        </w:rPr>
        <w:t>// beam self-weight</w:t>
      </w:r>
    </w:p>
    <w:p w14:paraId="7A1765FE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</w:t>
      </w:r>
    </w:p>
    <w:p w14:paraId="6EB0BFFA" w14:textId="77777777" w:rsidR="00060F30" w:rsidRDefault="00E535C4">
      <w:pPr>
        <w:spacing w:line="240" w:lineRule="auto"/>
        <w:rPr>
          <w:rFonts w:ascii="Roboto Mono" w:eastAsia="Roboto Mono" w:hAnsi="Roboto Mono" w:cs="Roboto Mono"/>
          <w:i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tcl = ws + gk; </w:t>
      </w:r>
      <w:r>
        <w:rPr>
          <w:rFonts w:ascii="Roboto Mono" w:eastAsia="Roboto Mono" w:hAnsi="Roboto Mono" w:cs="Roboto Mono"/>
          <w:i/>
          <w:color w:val="434343"/>
          <w:sz w:val="20"/>
          <w:szCs w:val="20"/>
        </w:rPr>
        <w:t>// total characteristic permanent action</w:t>
      </w:r>
    </w:p>
    <w:p w14:paraId="0DC1B9A8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</w:t>
      </w:r>
    </w:p>
    <w:p w14:paraId="5BFC21CB" w14:textId="77777777" w:rsidR="00060F30" w:rsidRDefault="00E535C4">
      <w:pPr>
        <w:spacing w:line="240" w:lineRule="auto"/>
        <w:rPr>
          <w:rFonts w:ascii="Roboto Mono" w:eastAsia="Roboto Mono" w:hAnsi="Roboto Mono" w:cs="Roboto Mono"/>
          <w:i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wd = (1 + plm)*gk + (1 + vlm)*qk ; </w:t>
      </w:r>
      <w:r>
        <w:rPr>
          <w:rFonts w:ascii="Roboto Mono" w:eastAsia="Roboto Mono" w:hAnsi="Roboto Mono" w:cs="Roboto Mono"/>
          <w:i/>
          <w:color w:val="434343"/>
          <w:sz w:val="20"/>
          <w:szCs w:val="20"/>
        </w:rPr>
        <w:t>//Design action</w:t>
      </w:r>
    </w:p>
    <w:p w14:paraId="72A958B0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lastRenderedPageBreak/>
        <w:t xml:space="preserve">        </w:t>
      </w:r>
    </w:p>
    <w:p w14:paraId="65BC4003" w14:textId="77777777" w:rsidR="00060F30" w:rsidRDefault="00E535C4">
      <w:pPr>
        <w:spacing w:line="240" w:lineRule="auto"/>
        <w:rPr>
          <w:rFonts w:ascii="Roboto Mono" w:eastAsia="Roboto Mono" w:hAnsi="Roboto Mono" w:cs="Roboto Mono"/>
          <w:i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V = wd*l*0.5 ; </w:t>
      </w:r>
      <w:r>
        <w:rPr>
          <w:rFonts w:ascii="Roboto Mono" w:eastAsia="Roboto Mono" w:hAnsi="Roboto Mono" w:cs="Roboto Mono"/>
          <w:i/>
          <w:color w:val="434343"/>
          <w:sz w:val="20"/>
          <w:szCs w:val="20"/>
        </w:rPr>
        <w:t>// shear force</w:t>
      </w:r>
    </w:p>
    <w:p w14:paraId="01F09879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</w:t>
      </w:r>
    </w:p>
    <w:p w14:paraId="06160438" w14:textId="77777777" w:rsidR="00060F30" w:rsidRDefault="00E535C4">
      <w:pPr>
        <w:spacing w:line="240" w:lineRule="auto"/>
        <w:rPr>
          <w:rFonts w:ascii="Roboto Mono" w:eastAsia="Roboto Mono" w:hAnsi="Roboto Mono" w:cs="Roboto Mono"/>
          <w:i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M  = wd * pow(l,2) * 1/8 ; </w:t>
      </w:r>
      <w:r>
        <w:rPr>
          <w:rFonts w:ascii="Roboto Mono" w:eastAsia="Roboto Mono" w:hAnsi="Roboto Mono" w:cs="Roboto Mono"/>
          <w:i/>
          <w:color w:val="434343"/>
          <w:sz w:val="20"/>
          <w:szCs w:val="20"/>
        </w:rPr>
        <w:t>//bending moment</w:t>
      </w:r>
    </w:p>
    <w:p w14:paraId="15AC9CE9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</w:t>
      </w:r>
    </w:p>
    <w:p w14:paraId="1A0C4279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</w:t>
      </w:r>
    </w:p>
    <w:p w14:paraId="635ECA26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cout &lt;&lt; "Here is a summary of the beam design: " &lt;&lt; endl &lt;&lt; endl;</w:t>
      </w:r>
    </w:p>
    <w:p w14:paraId="467E001D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</w:t>
      </w:r>
    </w:p>
    <w:p w14:paraId="6AD734B2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cout &lt;&lt; "The minimum values for the size of the beam are: " &lt;&lt; endl;</w:t>
      </w:r>
    </w:p>
    <w:p w14:paraId="5D0D7A89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</w:t>
      </w:r>
    </w:p>
    <w:p w14:paraId="6922CCEF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cout &lt;&lt; "Depth = " &lt;&lt; ceil(h) &lt;&lt; " mm, " &lt;&lt; "Width = " &lt;&lt; ceil(b) &lt;&lt; " mm" &lt;&lt; endl;</w:t>
      </w:r>
    </w:p>
    <w:p w14:paraId="771CCDA1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</w:t>
      </w:r>
    </w:p>
    <w:p w14:paraId="27098D67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cout &lt;&lt; "The total characteristic load = " &lt;&lt; tcl &lt;&lt; " kN/m" &lt;&lt; endl;</w:t>
      </w:r>
    </w:p>
    <w:p w14:paraId="34828242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</w:t>
      </w:r>
    </w:p>
    <w:p w14:paraId="0DCBEFA7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cout &lt;&lt; "Shear force = " &lt;&lt; V &lt;&lt; " kN" &lt;&lt; endl;</w:t>
      </w:r>
    </w:p>
    <w:p w14:paraId="63B58CB1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</w:t>
      </w:r>
    </w:p>
    <w:p w14:paraId="46E356E4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cout &lt;&lt; "Bending moment = " &lt;&lt; M &lt;&lt; " kNm" &lt;&lt; endl;</w:t>
      </w:r>
    </w:p>
    <w:p w14:paraId="1A893495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</w:t>
      </w:r>
    </w:p>
    <w:p w14:paraId="1CB3041C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</w:t>
      </w:r>
    </w:p>
    <w:p w14:paraId="1AB160B2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cout &lt;&lt; "Enter 1 to repeat or any other number to exit: " &lt;&lt; endl;</w:t>
      </w:r>
    </w:p>
    <w:p w14:paraId="21D73AD2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</w:t>
      </w:r>
    </w:p>
    <w:p w14:paraId="58F85FEE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cin &gt;&gt; n;</w:t>
      </w:r>
    </w:p>
    <w:p w14:paraId="4B851EE7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</w:t>
      </w:r>
    </w:p>
    <w:p w14:paraId="4CFF5DE8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cout &lt;&lt; endl;</w:t>
      </w:r>
    </w:p>
    <w:p w14:paraId="7BC26CE3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    </w:t>
      </w:r>
    </w:p>
    <w:p w14:paraId="6CD837F9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}</w:t>
      </w:r>
    </w:p>
    <w:p w14:paraId="3DE840DF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>cout &lt;&lt; "Program terminating..." &lt;&lt; endl;</w:t>
      </w:r>
    </w:p>
    <w:p w14:paraId="120D76C4" w14:textId="77777777" w:rsidR="00060F30" w:rsidRDefault="00E535C4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  <w:r>
        <w:rPr>
          <w:rFonts w:ascii="Roboto Mono" w:eastAsia="Roboto Mono" w:hAnsi="Roboto Mono" w:cs="Roboto Mono"/>
          <w:color w:val="434343"/>
          <w:sz w:val="20"/>
          <w:szCs w:val="20"/>
        </w:rPr>
        <w:t xml:space="preserve">    }</w:t>
      </w:r>
    </w:p>
    <w:p w14:paraId="2992092F" w14:textId="77777777" w:rsidR="00060F30" w:rsidRDefault="00060F30">
      <w:pPr>
        <w:spacing w:line="240" w:lineRule="auto"/>
        <w:rPr>
          <w:rFonts w:ascii="Roboto Mono" w:eastAsia="Roboto Mono" w:hAnsi="Roboto Mono" w:cs="Roboto Mono"/>
          <w:color w:val="434343"/>
          <w:sz w:val="20"/>
          <w:szCs w:val="20"/>
        </w:rPr>
      </w:pPr>
    </w:p>
    <w:p w14:paraId="07FE0B49" w14:textId="77777777" w:rsidR="00F06350" w:rsidRDefault="00F06350">
      <w:pPr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14:paraId="7F76D7F5" w14:textId="77777777" w:rsidR="00F06350" w:rsidRDefault="00F06350">
      <w:pPr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14:paraId="62770A97" w14:textId="3803A8FE" w:rsidR="00060F30" w:rsidRDefault="00E535C4">
      <w:pPr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Testing and Verification </w:t>
      </w:r>
    </w:p>
    <w:p w14:paraId="0BDE3DBE" w14:textId="77777777" w:rsidR="00060F30" w:rsidRDefault="00060F30">
      <w:pPr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14:paraId="67F3514D" w14:textId="77777777" w:rsidR="00060F30" w:rsidRDefault="00E535C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Test Case 1</w:t>
      </w:r>
    </w:p>
    <w:p w14:paraId="7C82E869" w14:textId="77777777" w:rsidR="00060F30" w:rsidRDefault="00060F3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51B047F" w14:textId="77777777" w:rsidR="00060F30" w:rsidRDefault="00E535C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B2B1ABD" wp14:editId="1FAD9BCE">
            <wp:extent cx="5734050" cy="2730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885BD2" w14:textId="77777777" w:rsidR="00060F30" w:rsidRDefault="00060F30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14:paraId="62375F67" w14:textId="77777777" w:rsidR="00060F30" w:rsidRDefault="00E535C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Test Case 2</w:t>
      </w:r>
    </w:p>
    <w:p w14:paraId="0153E3A4" w14:textId="77777777" w:rsidR="00060F30" w:rsidRDefault="00060F3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A50A94D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23EEAD3" wp14:editId="22C39B50">
            <wp:extent cx="5734050" cy="3175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7BB495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CB93A7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EC55D1" w14:textId="77777777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A51F33" w14:textId="0D47E158" w:rsidR="00060F30" w:rsidRDefault="00060F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9CB2E1" w14:textId="2B872746" w:rsidR="00F06350" w:rsidRDefault="00F063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FA717B" w14:textId="77777777" w:rsidR="00F06350" w:rsidRDefault="00F063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AAAD10" w14:textId="77777777" w:rsidR="00060F30" w:rsidRDefault="00E535C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Test Case 3</w:t>
      </w:r>
    </w:p>
    <w:p w14:paraId="37BE07DE" w14:textId="77777777" w:rsidR="00060F30" w:rsidRDefault="00060F3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040AD50" w14:textId="77777777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114300" distB="114300" distL="114300" distR="114300" wp14:anchorId="452A0CCD" wp14:editId="7939EBE9">
            <wp:extent cx="5734050" cy="3873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458B7D" w14:textId="77777777" w:rsidR="00060F30" w:rsidRDefault="00E535C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050171" w14:textId="77777777" w:rsidR="00060F30" w:rsidRDefault="00E535C4">
      <w:pPr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User Guide</w:t>
      </w:r>
    </w:p>
    <w:p w14:paraId="62152D62" w14:textId="77777777" w:rsidR="00060F30" w:rsidRDefault="00060F30">
      <w:pPr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14:paraId="7AEC6D54" w14:textId="63901EB0" w:rsidR="00060F30" w:rsidRDefault="00E5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use this software, simply run it in a console and enter the values as required. If you enter negative or zero as any of the inputs, you will be asked to re-enter your values. Please enter only integers into the program. The specifications will be returned to you and if you wish to repeat the program, enter 1 or any other button if you wish to exit the program. </w:t>
      </w:r>
    </w:p>
    <w:sectPr w:rsidR="00060F30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DBFC2" w14:textId="77777777" w:rsidR="007D7893" w:rsidRDefault="007D7893">
      <w:pPr>
        <w:spacing w:line="240" w:lineRule="auto"/>
      </w:pPr>
      <w:r>
        <w:separator/>
      </w:r>
    </w:p>
  </w:endnote>
  <w:endnote w:type="continuationSeparator" w:id="0">
    <w:p w14:paraId="08F127C6" w14:textId="77777777" w:rsidR="007D7893" w:rsidRDefault="007D78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do">
    <w:altName w:val="Calibri"/>
    <w:panose1 w:val="020B0604020202020204"/>
    <w:charset w:val="00"/>
    <w:family w:val="auto"/>
    <w:pitch w:val="default"/>
  </w:font>
  <w:font w:name="Caudex">
    <w:altName w:val="Calibri"/>
    <w:panose1 w:val="020B0604020202020204"/>
    <w:charset w:val="00"/>
    <w:family w:val="auto"/>
    <w:pitch w:val="default"/>
  </w:font>
  <w:font w:name="Roboto Mon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9C064" w14:textId="77777777" w:rsidR="00060F30" w:rsidRDefault="00060F3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729CA" w14:textId="77777777" w:rsidR="00060F30" w:rsidRDefault="00060F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434C1" w14:textId="77777777" w:rsidR="007D7893" w:rsidRDefault="007D7893">
      <w:pPr>
        <w:spacing w:line="240" w:lineRule="auto"/>
      </w:pPr>
      <w:r>
        <w:separator/>
      </w:r>
    </w:p>
  </w:footnote>
  <w:footnote w:type="continuationSeparator" w:id="0">
    <w:p w14:paraId="67053B6A" w14:textId="77777777" w:rsidR="007D7893" w:rsidRDefault="007D78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AAF36" w14:textId="77777777" w:rsidR="00060F30" w:rsidRDefault="00060F30">
    <w:pPr>
      <w:rPr>
        <w:sz w:val="18"/>
        <w:szCs w:val="18"/>
      </w:rPr>
    </w:pPr>
  </w:p>
  <w:p w14:paraId="363097C0" w14:textId="77777777" w:rsidR="00060F30" w:rsidRDefault="00060F30">
    <w:pPr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6AA81" w14:textId="77777777" w:rsidR="00060F30" w:rsidRDefault="00E535C4">
    <w:pPr>
      <w:rPr>
        <w:sz w:val="18"/>
        <w:szCs w:val="18"/>
      </w:rPr>
    </w:pPr>
    <w:r>
      <w:rPr>
        <w:sz w:val="18"/>
        <w:szCs w:val="18"/>
      </w:rPr>
      <w:t>Gautham Dinesh Kumar Lali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>Computer programming for engineers</w:t>
    </w:r>
  </w:p>
  <w:p w14:paraId="4497DCFF" w14:textId="77777777" w:rsidR="00060F30" w:rsidRDefault="00E535C4">
    <w:pPr>
      <w:rPr>
        <w:sz w:val="18"/>
        <w:szCs w:val="18"/>
      </w:rPr>
    </w:pPr>
    <w:r>
      <w:rPr>
        <w:sz w:val="18"/>
        <w:szCs w:val="18"/>
      </w:rPr>
      <w:t>Net ID: gdk244</w:t>
    </w:r>
    <w:r>
      <w:tab/>
    </w:r>
    <w:r>
      <w:tab/>
    </w:r>
    <w:r>
      <w:tab/>
    </w:r>
    <w:r>
      <w:tab/>
    </w:r>
    <w:r>
      <w:tab/>
    </w:r>
    <w:r>
      <w:rPr>
        <w:sz w:val="18"/>
        <w:szCs w:val="18"/>
      </w:rPr>
      <w:t>Fall 2019</w:t>
    </w:r>
  </w:p>
  <w:p w14:paraId="1105FD14" w14:textId="77777777" w:rsidR="00060F30" w:rsidRDefault="00060F3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94A08"/>
    <w:multiLevelType w:val="multilevel"/>
    <w:tmpl w:val="BAF28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D9135E"/>
    <w:multiLevelType w:val="multilevel"/>
    <w:tmpl w:val="5DC0F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F30"/>
    <w:rsid w:val="00060F30"/>
    <w:rsid w:val="0075504F"/>
    <w:rsid w:val="007D7893"/>
    <w:rsid w:val="00E535C4"/>
    <w:rsid w:val="00F0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3D165"/>
  <w15:docId w15:val="{5003EFA7-E14B-B84A-A7A6-A23C2EAB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1427</Words>
  <Characters>8139</Characters>
  <Application>Microsoft Office Word</Application>
  <DocSecurity>0</DocSecurity>
  <Lines>67</Lines>
  <Paragraphs>19</Paragraphs>
  <ScaleCrop>false</ScaleCrop>
  <Company/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Gautham Kumar</cp:lastModifiedBy>
  <cp:revision>3</cp:revision>
  <dcterms:created xsi:type="dcterms:W3CDTF">2019-09-19T16:49:00Z</dcterms:created>
  <dcterms:modified xsi:type="dcterms:W3CDTF">2019-09-20T09:55:00Z</dcterms:modified>
</cp:coreProperties>
</file>